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0FB7538E" w:rsidR="000A68F6" w:rsidRPr="009E4424" w:rsidRDefault="00C853D3" w:rsidP="00B24DCB">
      <w:pPr>
        <w:pStyle w:val="Heading1"/>
      </w:pPr>
      <w:r>
        <w:t>Appendix 1 – Manuscript Template</w:t>
      </w:r>
    </w:p>
    <w:p w14:paraId="212AFEE6" w14:textId="1441C11E" w:rsidR="00505A41" w:rsidRPr="009E4424" w:rsidRDefault="00531924" w:rsidP="003C4F9C">
      <w:pPr>
        <w:pStyle w:val="Heading2"/>
      </w:pPr>
      <w:r w:rsidRPr="009E4424">
        <w:t>Heading 2</w:t>
      </w:r>
    </w:p>
    <w:p w14:paraId="58316963" w14:textId="7F4D6B52" w:rsidR="00295193" w:rsidRPr="009E4424" w:rsidRDefault="007C388E" w:rsidP="0021578D">
      <w:pPr>
        <w:pStyle w:val="BodyText"/>
        <w:jc w:val="both"/>
      </w:pPr>
      <w:r w:rsidRPr="009E4424">
        <w:t>Content.</w:t>
      </w:r>
    </w:p>
    <w:p w14:paraId="1C073D24" w14:textId="77777777" w:rsidR="008E3114" w:rsidRPr="009E4424" w:rsidRDefault="008E3114" w:rsidP="008E3114">
      <w:pPr>
        <w:shd w:val="clear" w:color="auto" w:fill="F6F8FA"/>
        <w:tabs>
          <w:tab w:val="left" w:pos="916"/>
          <w:tab w:val="left" w:pos="3731"/>
        </w:tabs>
        <w:spacing w:after="0"/>
      </w:pPr>
      <w:r w:rsidRPr="009E4424">
        <w:t>:::{important}</w:t>
      </w:r>
      <w:r w:rsidRPr="009E4424">
        <w:tab/>
      </w:r>
      <w:r w:rsidRPr="009E4424">
        <w:br/>
        <w:t>Admonition example.</w:t>
      </w:r>
      <w:r w:rsidRPr="009E4424">
        <w:br/>
        <w:t>:::</w:t>
      </w:r>
    </w:p>
    <w:p w14:paraId="7BEC4165" w14:textId="77777777" w:rsidR="00611050" w:rsidRPr="009E4424" w:rsidRDefault="00611050" w:rsidP="0021578D">
      <w:pPr>
        <w:pStyle w:val="BodyText"/>
        <w:jc w:val="both"/>
      </w:pPr>
    </w:p>
    <w:p w14:paraId="004F3A99" w14:textId="281D4BDC" w:rsidR="00366DC7" w:rsidRPr="009E4424" w:rsidRDefault="007C388E" w:rsidP="008C7056">
      <w:pPr>
        <w:pStyle w:val="Heading3"/>
      </w:pPr>
      <w:r w:rsidRPr="009E4424">
        <w:t>Heading 3</w:t>
      </w:r>
    </w:p>
    <w:p w14:paraId="59D26AF9" w14:textId="5D156F7C" w:rsidR="0097231D" w:rsidRPr="009E4424" w:rsidRDefault="00C5707D" w:rsidP="00542DD4">
      <w:pPr>
        <w:pStyle w:val="BodyText"/>
        <w:jc w:val="both"/>
      </w:pPr>
      <w:r>
        <w:t>More c</w:t>
      </w:r>
      <w:r w:rsidR="00FA020B" w:rsidRPr="009E4424">
        <w:t>ontent.</w:t>
      </w:r>
    </w:p>
    <w:p w14:paraId="06EA0DD6" w14:textId="77777777" w:rsidR="000802D0" w:rsidRDefault="000802D0" w:rsidP="000802D0">
      <w:pPr>
        <w:pStyle w:val="BodyText"/>
      </w:pPr>
    </w:p>
    <w:p w14:paraId="5404042E" w14:textId="18F762B9" w:rsidR="00223FDC" w:rsidRDefault="0092762C" w:rsidP="0092762C">
      <w:pPr>
        <w:pStyle w:val="Quote"/>
      </w:pPr>
      <w:r>
        <w:t>Block quote example</w:t>
      </w:r>
      <w:r w:rsidR="00223FDC">
        <w:t>.</w:t>
      </w:r>
    </w:p>
    <w:p w14:paraId="75C4887A" w14:textId="77777777" w:rsidR="00F301AF" w:rsidRDefault="00F301AF" w:rsidP="000802D0">
      <w:pPr>
        <w:pStyle w:val="BodyText"/>
      </w:pPr>
    </w:p>
    <w:p w14:paraId="73786F00" w14:textId="77777777" w:rsidR="00F301AF" w:rsidRPr="009E4424" w:rsidRDefault="00F301AF" w:rsidP="000802D0">
      <w:pPr>
        <w:pStyle w:val="BodyText"/>
      </w:pPr>
    </w:p>
    <w:p w14:paraId="7FAAE6A2" w14:textId="57C3C50F" w:rsidR="00561C95" w:rsidRPr="009E4424" w:rsidRDefault="00634C68" w:rsidP="00E30731">
      <w:pPr>
        <w:pStyle w:val="Heading4"/>
      </w:pPr>
      <w:r>
        <w:t>Heading 4</w:t>
      </w:r>
    </w:p>
    <w:p w14:paraId="011D6252" w14:textId="3A017D4E" w:rsidR="00E314E2" w:rsidRPr="009E4424" w:rsidRDefault="00C5707D" w:rsidP="00F25F31">
      <w:pPr>
        <w:pStyle w:val="BodyText"/>
        <w:jc w:val="both"/>
      </w:pPr>
      <w:r>
        <w:t>Even more c</w:t>
      </w:r>
      <w:r w:rsidR="00634C68">
        <w:t>ontent.</w:t>
      </w:r>
      <w:r w:rsidR="00AA335B">
        <w:t xml:space="preserve"> An example of an image is placed below.</w:t>
      </w:r>
    </w:p>
    <w:p w14:paraId="3DF10D0E" w14:textId="77777777" w:rsidR="003B63A8" w:rsidRDefault="003B63A8" w:rsidP="00F25F31">
      <w:pPr>
        <w:pStyle w:val="BodyText"/>
        <w:jc w:val="both"/>
      </w:pPr>
    </w:p>
    <w:p w14:paraId="7648E5D5" w14:textId="13DE673D" w:rsidR="00DE4997" w:rsidRDefault="00AA335B" w:rsidP="00AA335B">
      <w:pPr>
        <w:pStyle w:val="Caption"/>
      </w:pPr>
      <w:r w:rsidRPr="00EC3551">
        <w:rPr>
          <w:b/>
          <w:bCs/>
        </w:rPr>
        <w:t xml:space="preserve">Figure </w:t>
      </w:r>
      <w:r w:rsidR="00EC3551" w:rsidRPr="00EC3551">
        <w:rPr>
          <w:b/>
          <w:bCs/>
        </w:rPr>
        <w:fldChar w:fldCharType="begin"/>
      </w:r>
      <w:r w:rsidR="00EC3551" w:rsidRPr="00EC3551">
        <w:rPr>
          <w:b/>
          <w:bCs/>
        </w:rPr>
        <w:instrText xml:space="preserve"> SEQ Figure \* ARABIC </w:instrText>
      </w:r>
      <w:r w:rsidR="00EC3551" w:rsidRPr="00EC3551">
        <w:rPr>
          <w:b/>
          <w:bCs/>
        </w:rPr>
        <w:fldChar w:fldCharType="separate"/>
      </w:r>
      <w:r w:rsidRPr="00EC3551">
        <w:rPr>
          <w:b/>
          <w:bCs/>
          <w:noProof/>
        </w:rPr>
        <w:t>1</w:t>
      </w:r>
      <w:r w:rsidR="00EC3551" w:rsidRPr="00EC3551">
        <w:rPr>
          <w:b/>
          <w:bCs/>
          <w:noProof/>
        </w:rPr>
        <w:fldChar w:fldCharType="end"/>
      </w:r>
      <w:r w:rsidRPr="00EC3551">
        <w:rPr>
          <w:b/>
          <w:bCs/>
        </w:rPr>
        <w:t>:</w:t>
      </w:r>
      <w:r>
        <w:t xml:space="preserve"> An example of an image</w:t>
      </w:r>
      <w:r w:rsidR="003F1C7B">
        <w:t>.</w:t>
      </w:r>
    </w:p>
    <w:p w14:paraId="646D0271" w14:textId="793BA379" w:rsidR="00651BAA" w:rsidRDefault="001E3964" w:rsidP="00F25F31">
      <w:pPr>
        <w:pStyle w:val="BodyText"/>
        <w:jc w:val="both"/>
      </w:pPr>
      <w:r>
        <w:rPr>
          <w:noProof/>
        </w:rPr>
        <w:drawing>
          <wp:inline distT="0" distB="0" distL="0" distR="0" wp14:anchorId="00791F76" wp14:editId="5F482F61">
            <wp:extent cx="1397635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40" cy="11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00"/>
      </w:tblGrid>
      <w:tr w:rsidR="00A011A8" w:rsidRPr="00A011A8" w14:paraId="647EADF1" w14:textId="77777777" w:rsidTr="00074A1D">
        <w:trPr>
          <w:trHeight w:val="300"/>
        </w:trPr>
        <w:tc>
          <w:tcPr>
            <w:tcW w:w="1345" w:type="dxa"/>
            <w:shd w:val="clear" w:color="auto" w:fill="auto"/>
            <w:hideMark/>
          </w:tcPr>
          <w:p w14:paraId="2F9019FD" w14:textId="79CC65FF" w:rsidR="00A011A8" w:rsidRPr="00A011A8" w:rsidRDefault="00A011A8" w:rsidP="00A011A8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011A8">
              <w:rPr>
                <w:sz w:val="16"/>
                <w:szCs w:val="16"/>
              </w:rPr>
              <w:t>##Digital-input</w:t>
            </w:r>
          </w:p>
        </w:tc>
        <w:tc>
          <w:tcPr>
            <w:tcW w:w="8000" w:type="dxa"/>
            <w:shd w:val="clear" w:color="auto" w:fill="auto"/>
          </w:tcPr>
          <w:p w14:paraId="4641C711" w14:textId="76BE988B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sz w:val="16"/>
                <w:szCs w:val="16"/>
                <w:lang w:val="fr-FR"/>
              </w:rPr>
              <w:t>./</w:t>
            </w:r>
            <w:del w:id="0" w:author="Pawel KAMINSKI" w:date="2024-06-17T11:16:00Z">
              <w:r w:rsidRPr="00A011A8" w:rsidDel="00F47204">
                <w:rPr>
                  <w:sz w:val="16"/>
                  <w:szCs w:val="16"/>
                  <w:lang w:val="fr-FR"/>
                </w:rPr>
                <w:delText>images</w:delText>
              </w:r>
            </w:del>
            <w:ins w:id="1" w:author="Pawel KAMINSKI" w:date="2024-06-17T11:16:00Z">
              <w:r w:rsidRPr="00A011A8">
                <w:rPr>
                  <w:sz w:val="16"/>
                  <w:szCs w:val="16"/>
                  <w:lang w:val="fr-FR"/>
                </w:rPr>
                <w:t>assets</w:t>
              </w:r>
            </w:ins>
            <w:r w:rsidRPr="00A011A8">
              <w:rPr>
                <w:sz w:val="16"/>
                <w:szCs w:val="16"/>
                <w:lang w:val="fr-FR"/>
              </w:rPr>
              <w:t>/</w:t>
            </w:r>
            <w:proofErr w:type="spellStart"/>
            <w:r w:rsidRPr="00A011A8">
              <w:rPr>
                <w:sz w:val="16"/>
                <w:szCs w:val="16"/>
                <w:lang w:val="fr-FR"/>
              </w:rPr>
              <w:t>common</w:t>
            </w:r>
            <w:proofErr w:type="spellEnd"/>
            <w:ins w:id="2" w:author="Pawel KAMINSKI" w:date="2024-06-17T11:17:00Z">
              <w:r w:rsidRPr="00A011A8">
                <w:rPr>
                  <w:sz w:val="16"/>
                  <w:szCs w:val="16"/>
                  <w:lang w:val="fr-FR"/>
                </w:rPr>
                <w:t>/</w:t>
              </w:r>
            </w:ins>
            <w:r w:rsidRPr="00A011A8">
              <w:rPr>
                <w:sz w:val="16"/>
                <w:szCs w:val="16"/>
                <w:lang w:val="fr-FR"/>
              </w:rPr>
              <w:t>uni_logo.png</w:t>
            </w:r>
          </w:p>
        </w:tc>
      </w:tr>
      <w:tr w:rsidR="00A011A8" w:rsidRPr="00A011A8" w14:paraId="5604F85D" w14:textId="77777777" w:rsidTr="00074A1D">
        <w:trPr>
          <w:trHeight w:val="300"/>
        </w:trPr>
        <w:tc>
          <w:tcPr>
            <w:tcW w:w="1345" w:type="dxa"/>
            <w:shd w:val="clear" w:color="auto" w:fill="auto"/>
          </w:tcPr>
          <w:p w14:paraId="6AE3DD6D" w14:textId="54BBACE0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011A8">
              <w:rPr>
                <w:sz w:val="16"/>
                <w:szCs w:val="16"/>
              </w:rPr>
              <w:t>##Paper-input</w:t>
            </w:r>
          </w:p>
        </w:tc>
        <w:tc>
          <w:tcPr>
            <w:tcW w:w="8000" w:type="dxa"/>
            <w:shd w:val="clear" w:color="auto" w:fill="auto"/>
          </w:tcPr>
          <w:p w14:paraId="42B2877F" w14:textId="4A210405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sz w:val="16"/>
                <w:szCs w:val="16"/>
                <w:lang w:val="fr-FR"/>
              </w:rPr>
              <w:t>./</w:t>
            </w:r>
            <w:del w:id="3" w:author="Pawel KAMINSKI" w:date="2024-06-17T11:16:00Z">
              <w:r w:rsidRPr="00A011A8" w:rsidDel="00F47204">
                <w:rPr>
                  <w:sz w:val="16"/>
                  <w:szCs w:val="16"/>
                  <w:lang w:val="fr-FR"/>
                </w:rPr>
                <w:delText>images</w:delText>
              </w:r>
            </w:del>
            <w:ins w:id="4" w:author="Pawel KAMINSKI" w:date="2024-06-17T11:16:00Z">
              <w:r w:rsidRPr="00A011A8">
                <w:rPr>
                  <w:sz w:val="16"/>
                  <w:szCs w:val="16"/>
                  <w:lang w:val="fr-FR"/>
                </w:rPr>
                <w:t>assets</w:t>
              </w:r>
            </w:ins>
            <w:r w:rsidRPr="00A011A8">
              <w:rPr>
                <w:sz w:val="16"/>
                <w:szCs w:val="16"/>
                <w:lang w:val="fr-FR"/>
              </w:rPr>
              <w:t>/</w:t>
            </w:r>
            <w:proofErr w:type="spellStart"/>
            <w:r w:rsidRPr="00A011A8">
              <w:rPr>
                <w:sz w:val="16"/>
                <w:szCs w:val="16"/>
                <w:lang w:val="fr-FR"/>
              </w:rPr>
              <w:t>common</w:t>
            </w:r>
            <w:proofErr w:type="spellEnd"/>
            <w:ins w:id="5" w:author="Pawel KAMINSKI" w:date="2024-06-17T11:17:00Z">
              <w:r w:rsidRPr="00A011A8">
                <w:rPr>
                  <w:sz w:val="16"/>
                  <w:szCs w:val="16"/>
                  <w:lang w:val="fr-FR"/>
                </w:rPr>
                <w:t>/</w:t>
              </w:r>
            </w:ins>
            <w:r w:rsidRPr="00A011A8">
              <w:rPr>
                <w:sz w:val="16"/>
                <w:szCs w:val="16"/>
                <w:lang w:val="fr-FR"/>
              </w:rPr>
              <w:t>uni_logo.png</w:t>
            </w:r>
          </w:p>
        </w:tc>
      </w:tr>
      <w:tr w:rsidR="00A011A8" w:rsidRPr="00A011A8" w14:paraId="3592C969" w14:textId="77777777" w:rsidTr="00074A1D">
        <w:trPr>
          <w:trHeight w:val="300"/>
        </w:trPr>
        <w:tc>
          <w:tcPr>
            <w:tcW w:w="1345" w:type="dxa"/>
            <w:shd w:val="clear" w:color="auto" w:fill="auto"/>
          </w:tcPr>
          <w:p w14:paraId="6C23704D" w14:textId="04C38B2A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sz w:val="16"/>
                <w:szCs w:val="16"/>
              </w:rPr>
              <w:t>##Source</w:t>
            </w:r>
          </w:p>
        </w:tc>
        <w:tc>
          <w:tcPr>
            <w:tcW w:w="8000" w:type="dxa"/>
            <w:shd w:val="clear" w:color="auto" w:fill="auto"/>
          </w:tcPr>
          <w:p w14:paraId="26982366" w14:textId="1072036C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rFonts w:cstheme="majorHAnsi"/>
                <w:sz w:val="16"/>
                <w:szCs w:val="16"/>
                <w:lang w:val="fr-FR"/>
              </w:rPr>
              <w:t>https://en.m.wikipedia.org/wiki/File:University_of_Luxembourg_logo_(fr).svg</w:t>
            </w:r>
          </w:p>
        </w:tc>
      </w:tr>
      <w:tr w:rsidR="00A011A8" w:rsidRPr="007B2903" w14:paraId="6FF5B820" w14:textId="77777777" w:rsidTr="00074A1D">
        <w:trPr>
          <w:trHeight w:val="300"/>
        </w:trPr>
        <w:tc>
          <w:tcPr>
            <w:tcW w:w="1345" w:type="dxa"/>
            <w:shd w:val="clear" w:color="auto" w:fill="auto"/>
          </w:tcPr>
          <w:p w14:paraId="0ACA5D10" w14:textId="147FA3AB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011A8">
              <w:rPr>
                <w:sz w:val="16"/>
                <w:szCs w:val="16"/>
              </w:rPr>
              <w:t>##Alt-text</w:t>
            </w:r>
          </w:p>
        </w:tc>
        <w:tc>
          <w:tcPr>
            <w:tcW w:w="8000" w:type="dxa"/>
            <w:shd w:val="clear" w:color="auto" w:fill="auto"/>
          </w:tcPr>
          <w:p w14:paraId="1060E31E" w14:textId="17F2F824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011A8">
              <w:rPr>
                <w:rFonts w:eastAsia="Times New Roman" w:cstheme="majorHAnsi"/>
                <w:sz w:val="16"/>
                <w:szCs w:val="16"/>
              </w:rPr>
              <w:t>Logo of University of Luxembourg in French pointing to the uni.lu website</w:t>
            </w:r>
          </w:p>
        </w:tc>
      </w:tr>
    </w:tbl>
    <w:p w14:paraId="352F3ADB" w14:textId="77777777" w:rsidR="000D57F3" w:rsidRPr="009E4424" w:rsidRDefault="000D57F3" w:rsidP="00F25F31">
      <w:pPr>
        <w:pStyle w:val="BodyText"/>
        <w:jc w:val="both"/>
      </w:pPr>
    </w:p>
    <w:sectPr w:rsidR="000D57F3" w:rsidRPr="009E44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6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0"/>
  </w:num>
  <w:num w:numId="24" w16cid:durableId="135612909">
    <w:abstractNumId w:val="19"/>
  </w:num>
  <w:num w:numId="25" w16cid:durableId="1802571389">
    <w:abstractNumId w:val="28"/>
  </w:num>
  <w:num w:numId="26" w16cid:durableId="1831215977">
    <w:abstractNumId w:val="17"/>
  </w:num>
  <w:num w:numId="27" w16cid:durableId="1569221027">
    <w:abstractNumId w:val="25"/>
  </w:num>
  <w:num w:numId="28" w16cid:durableId="1929918828">
    <w:abstractNumId w:val="14"/>
  </w:num>
  <w:num w:numId="29" w16cid:durableId="1694188962">
    <w:abstractNumId w:val="13"/>
  </w:num>
  <w:num w:numId="30" w16cid:durableId="1780830196">
    <w:abstractNumId w:val="12"/>
  </w:num>
  <w:num w:numId="31" w16cid:durableId="1011302362">
    <w:abstractNumId w:val="24"/>
  </w:num>
  <w:num w:numId="32" w16cid:durableId="618492491">
    <w:abstractNumId w:val="29"/>
  </w:num>
  <w:num w:numId="33" w16cid:durableId="2018534185">
    <w:abstractNumId w:val="22"/>
  </w:num>
  <w:num w:numId="34" w16cid:durableId="1129012035">
    <w:abstractNumId w:val="23"/>
  </w:num>
  <w:num w:numId="35" w16cid:durableId="445462800">
    <w:abstractNumId w:val="21"/>
  </w:num>
  <w:num w:numId="36" w16cid:durableId="659430093">
    <w:abstractNumId w:val="26"/>
  </w:num>
  <w:num w:numId="37" w16cid:durableId="469515221">
    <w:abstractNumId w:val="15"/>
  </w:num>
  <w:num w:numId="38" w16cid:durableId="1885946313">
    <w:abstractNumId w:val="11"/>
  </w:num>
  <w:num w:numId="39" w16cid:durableId="200280503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wel KAMINSKI">
    <w15:presenceInfo w15:providerId="AD" w15:userId="S::pawel.kaminski@uni.lu::d0336c22-f4bd-4524-ae20-e461efb9be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34F8"/>
    <w:rsid w:val="000255DB"/>
    <w:rsid w:val="000311EA"/>
    <w:rsid w:val="00032FA6"/>
    <w:rsid w:val="0003303C"/>
    <w:rsid w:val="00033C94"/>
    <w:rsid w:val="00037AF9"/>
    <w:rsid w:val="00037CD1"/>
    <w:rsid w:val="0004330C"/>
    <w:rsid w:val="0004788D"/>
    <w:rsid w:val="00051D01"/>
    <w:rsid w:val="00061B05"/>
    <w:rsid w:val="00062ADD"/>
    <w:rsid w:val="00063926"/>
    <w:rsid w:val="00067DFF"/>
    <w:rsid w:val="00070737"/>
    <w:rsid w:val="00077905"/>
    <w:rsid w:val="000802D0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D027D"/>
    <w:rsid w:val="000D0DA8"/>
    <w:rsid w:val="000D57F3"/>
    <w:rsid w:val="000D741A"/>
    <w:rsid w:val="000E3032"/>
    <w:rsid w:val="000E65D8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51AC"/>
    <w:rsid w:val="00136FFB"/>
    <w:rsid w:val="00137336"/>
    <w:rsid w:val="00140730"/>
    <w:rsid w:val="00143017"/>
    <w:rsid w:val="001453EC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4452"/>
    <w:rsid w:val="001A4C84"/>
    <w:rsid w:val="001A6CDE"/>
    <w:rsid w:val="001B27C4"/>
    <w:rsid w:val="001B285E"/>
    <w:rsid w:val="001B3C93"/>
    <w:rsid w:val="001B7183"/>
    <w:rsid w:val="001C0073"/>
    <w:rsid w:val="001C1387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CB"/>
    <w:rsid w:val="00212D1A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79B8"/>
    <w:rsid w:val="002B1088"/>
    <w:rsid w:val="002B164B"/>
    <w:rsid w:val="002B2471"/>
    <w:rsid w:val="002B2715"/>
    <w:rsid w:val="002B2F95"/>
    <w:rsid w:val="002B325E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774B"/>
    <w:rsid w:val="002E22F7"/>
    <w:rsid w:val="002E2596"/>
    <w:rsid w:val="002E4F2D"/>
    <w:rsid w:val="002E5C59"/>
    <w:rsid w:val="002E6F3B"/>
    <w:rsid w:val="002F0FE7"/>
    <w:rsid w:val="002F2D10"/>
    <w:rsid w:val="002F36A1"/>
    <w:rsid w:val="002F4335"/>
    <w:rsid w:val="002F6B6F"/>
    <w:rsid w:val="003001DF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7550"/>
    <w:rsid w:val="003523F9"/>
    <w:rsid w:val="00352ABF"/>
    <w:rsid w:val="00353925"/>
    <w:rsid w:val="003570C8"/>
    <w:rsid w:val="0036132B"/>
    <w:rsid w:val="00363A63"/>
    <w:rsid w:val="003644F9"/>
    <w:rsid w:val="0036672F"/>
    <w:rsid w:val="00366DC7"/>
    <w:rsid w:val="00370911"/>
    <w:rsid w:val="00372507"/>
    <w:rsid w:val="003750EE"/>
    <w:rsid w:val="00376C90"/>
    <w:rsid w:val="003805F7"/>
    <w:rsid w:val="00383412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4782"/>
    <w:rsid w:val="004520E8"/>
    <w:rsid w:val="00453547"/>
    <w:rsid w:val="004557A7"/>
    <w:rsid w:val="00456336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1917"/>
    <w:rsid w:val="005131EF"/>
    <w:rsid w:val="00531924"/>
    <w:rsid w:val="00533949"/>
    <w:rsid w:val="00534B30"/>
    <w:rsid w:val="00534C5A"/>
    <w:rsid w:val="00535C5A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1C95"/>
    <w:rsid w:val="005634B9"/>
    <w:rsid w:val="00565BB6"/>
    <w:rsid w:val="00566B3E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D58"/>
    <w:rsid w:val="00594DB8"/>
    <w:rsid w:val="00594DFF"/>
    <w:rsid w:val="005957FC"/>
    <w:rsid w:val="0059751F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32A1C"/>
    <w:rsid w:val="00634C68"/>
    <w:rsid w:val="00636246"/>
    <w:rsid w:val="00636425"/>
    <w:rsid w:val="00640B34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D1E"/>
    <w:rsid w:val="00682BDD"/>
    <w:rsid w:val="0069085E"/>
    <w:rsid w:val="0069177F"/>
    <w:rsid w:val="00691954"/>
    <w:rsid w:val="00693201"/>
    <w:rsid w:val="00693C6C"/>
    <w:rsid w:val="00695671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1A93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11A8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217A"/>
    <w:rsid w:val="00A75BC9"/>
    <w:rsid w:val="00A75D7C"/>
    <w:rsid w:val="00A81A0B"/>
    <w:rsid w:val="00A81E99"/>
    <w:rsid w:val="00A83932"/>
    <w:rsid w:val="00A87CB7"/>
    <w:rsid w:val="00A87FCD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A1092"/>
    <w:rsid w:val="00EA16E2"/>
    <w:rsid w:val="00EA5A67"/>
    <w:rsid w:val="00EB23E2"/>
    <w:rsid w:val="00EB6459"/>
    <w:rsid w:val="00EB6782"/>
    <w:rsid w:val="00EC1AAD"/>
    <w:rsid w:val="00EC1E4A"/>
    <w:rsid w:val="00EC3551"/>
    <w:rsid w:val="00EC4281"/>
    <w:rsid w:val="00EC4752"/>
    <w:rsid w:val="00ED1BB0"/>
    <w:rsid w:val="00ED3E06"/>
    <w:rsid w:val="00ED5985"/>
    <w:rsid w:val="00ED6C34"/>
    <w:rsid w:val="00ED73F1"/>
    <w:rsid w:val="00EE0012"/>
    <w:rsid w:val="00EE1DD5"/>
    <w:rsid w:val="00EE346C"/>
    <w:rsid w:val="00EE4149"/>
    <w:rsid w:val="00EE613D"/>
    <w:rsid w:val="00F015FE"/>
    <w:rsid w:val="00F01B62"/>
    <w:rsid w:val="00F03365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E2F"/>
    <w:rsid w:val="00FD3A71"/>
    <w:rsid w:val="00FD5540"/>
    <w:rsid w:val="00FD62A9"/>
    <w:rsid w:val="00FD75B9"/>
    <w:rsid w:val="00FE0D75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C355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C355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34</cp:revision>
  <dcterms:created xsi:type="dcterms:W3CDTF">2024-04-16T14:53:00Z</dcterms:created>
  <dcterms:modified xsi:type="dcterms:W3CDTF">2024-12-19T11:45:00Z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